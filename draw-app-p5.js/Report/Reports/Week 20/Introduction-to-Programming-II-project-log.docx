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6E67FE9D" w:rsidR="00DA03AE" w:rsidRDefault="002312C8">
            <w:ins w:id="0" w:author="calvin Bock" w:date="2022-03-27T22:33:00Z">
              <w:r>
                <w:t>Drawing App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5FEA208F" w:rsidR="00DA03AE" w:rsidRDefault="002312C8">
            <w:ins w:id="1" w:author="calvin Bock" w:date="2022-03-27T22:33:00Z">
              <w:r>
                <w:t xml:space="preserve">Week </w:t>
              </w:r>
              <w:proofErr w:type="gramStart"/>
              <w:r>
                <w:t>20 :</w:t>
              </w:r>
              <w:proofErr w:type="gramEnd"/>
              <w:r>
                <w:t xml:space="preserve"> </w:t>
              </w:r>
              <w:r>
                <w:t xml:space="preserve">All tools should be updated and working without bugs. final state is to complete the tool aesthetics and final polish (custom images </w:t>
              </w:r>
              <w:proofErr w:type="spellStart"/>
              <w:r>
                <w:t>etc</w:t>
              </w:r>
              <w:proofErr w:type="spellEnd"/>
              <w:r>
                <w:t>).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6BCE46B0" w:rsidR="00DA03AE" w:rsidRDefault="002312C8">
            <w:ins w:id="2" w:author="calvin Bock" w:date="2022-03-27T22:33:00Z">
              <w:r>
                <w:t xml:space="preserve">All tools have been updated now and work as expected. I can change between these apps and my Wife has tested the application to draw a simple image. </w:t>
              </w:r>
            </w:ins>
            <w:ins w:id="3" w:author="calvin Bock" w:date="2022-03-27T22:34:00Z">
              <w:r>
                <w:t>I have also made a few tweaks to the fields and tools look to make them look as I want to (at least with what I am capable of in CSS/HTML). I have also created custom tool images</w:t>
              </w:r>
            </w:ins>
            <w:ins w:id="4" w:author="calvin Bock" w:date="2022-03-27T22:35:00Z">
              <w:r>
                <w:t xml:space="preserve"> and stamps</w:t>
              </w:r>
            </w:ins>
            <w:ins w:id="5" w:author="calvin Bock" w:date="2022-03-27T22:34:00Z">
              <w:r>
                <w:t>. I played around with</w:t>
              </w:r>
            </w:ins>
            <w:ins w:id="6" w:author="calvin Bock" w:date="2022-03-27T22:35:00Z">
              <w:r>
                <w:t xml:space="preserve"> transparent background tool images but it was hard to find a </w:t>
              </w:r>
              <w:proofErr w:type="spellStart"/>
              <w:r>
                <w:t>colour</w:t>
              </w:r>
              <w:proofErr w:type="spellEnd"/>
              <w:r>
                <w:t xml:space="preserve"> that matched them all so I used white backgrounds. I also changed some of the CSS like side bar overflow-</w:t>
              </w:r>
              <w:proofErr w:type="gramStart"/>
              <w:r>
                <w:t>y :</w:t>
              </w:r>
              <w:proofErr w:type="gramEnd"/>
              <w:r>
                <w:t xml:space="preserve"> Auto so that there is no scroll bar when in full screen. This gives the tool a </w:t>
              </w:r>
            </w:ins>
            <w:ins w:id="7" w:author="calvin Bock" w:date="2022-03-27T22:36:00Z">
              <w:r>
                <w:t>neater look.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518E2DE" w:rsidR="00DA03AE" w:rsidRDefault="002312C8">
            <w:ins w:id="8" w:author="calvin Bock" w:date="2022-03-27T22:36:00Z">
              <w:r>
                <w:t xml:space="preserve">During Beta testing I found that when I save an image after using the eraser tool there were black marks on the image when on the canvas in the tool there was nothing. I found that the </w:t>
              </w:r>
              <w:proofErr w:type="gramStart"/>
              <w:r>
                <w:t>erase(</w:t>
              </w:r>
              <w:proofErr w:type="gramEnd"/>
              <w:r>
                <w:t>) function was causi</w:t>
              </w:r>
            </w:ins>
            <w:ins w:id="9" w:author="calvin Bock" w:date="2022-03-27T22:37:00Z">
              <w:r>
                <w:t>ng this and instead I updated the tool to use a white ellipse instead. This fixed that issue and saving the image no longer produces this.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ACBBE4" w:rsidR="00DA03AE" w:rsidRDefault="002312C8">
            <w:ins w:id="10" w:author="calvin Bock" w:date="2022-03-27T22:37:00Z">
              <w:r>
                <w:t>This is complete rea</w:t>
              </w:r>
            </w:ins>
            <w:ins w:id="11" w:author="calvin Bock" w:date="2022-03-27T22:38:00Z">
              <w:r>
                <w:t>dy to submit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BD4E7EE" w:rsidR="00DA03AE" w:rsidRDefault="002312C8">
            <w:ins w:id="12" w:author="calvin Bock" w:date="2022-03-27T22:38:00Z">
              <w:r>
                <w:lastRenderedPageBreak/>
                <w:t>Yes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510E" w14:textId="77777777" w:rsidR="00822A0B" w:rsidRDefault="00822A0B">
      <w:r>
        <w:separator/>
      </w:r>
    </w:p>
  </w:endnote>
  <w:endnote w:type="continuationSeparator" w:id="0">
    <w:p w14:paraId="28532882" w14:textId="77777777" w:rsidR="00822A0B" w:rsidRDefault="0082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CFA57" w14:textId="77777777" w:rsidR="00822A0B" w:rsidRDefault="00822A0B">
      <w:r>
        <w:separator/>
      </w:r>
    </w:p>
  </w:footnote>
  <w:footnote w:type="continuationSeparator" w:id="0">
    <w:p w14:paraId="3849BECB" w14:textId="77777777" w:rsidR="00822A0B" w:rsidRDefault="00822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lvin Bock">
    <w15:presenceInfo w15:providerId="Windows Live" w15:userId="7a0af0005a3866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2312C8"/>
    <w:rsid w:val="00731FE9"/>
    <w:rsid w:val="00822A0B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calvin Bock</cp:lastModifiedBy>
  <cp:revision>4</cp:revision>
  <dcterms:created xsi:type="dcterms:W3CDTF">2019-09-13T14:46:00Z</dcterms:created>
  <dcterms:modified xsi:type="dcterms:W3CDTF">2022-03-27T20:38:00Z</dcterms:modified>
</cp:coreProperties>
</file>