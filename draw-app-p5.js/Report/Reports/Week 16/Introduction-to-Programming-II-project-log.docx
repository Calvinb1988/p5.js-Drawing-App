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20B3CFB9" w:rsidR="00DA03AE" w:rsidRDefault="0074139A">
            <w:ins w:id="0" w:author="calvin Bock" w:date="2022-03-27T22:15:00Z">
              <w:r>
                <w:t>Drawing App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16233ED0" w:rsidR="00DA03AE" w:rsidRDefault="0074139A">
            <w:ins w:id="1" w:author="calvin Bock" w:date="2022-03-27T22:15:00Z">
              <w:r>
                <w:t xml:space="preserve">Week 16: </w:t>
              </w:r>
              <w:r>
                <w:t xml:space="preserve">Update circle and custom shape tools, Start </w:t>
              </w:r>
              <w:proofErr w:type="spellStart"/>
              <w:r>
                <w:t>start</w:t>
              </w:r>
              <w:proofErr w:type="spellEnd"/>
              <w:r>
                <w:t xml:space="preserve"> on minor Aesthetic updates to HTML/</w:t>
              </w:r>
              <w:proofErr w:type="spellStart"/>
              <w:r>
                <w:t>Divs</w:t>
              </w:r>
            </w:ins>
            <w:proofErr w:type="spellEnd"/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0FD28DDC" w:rsidR="00DA03AE" w:rsidRDefault="0074139A">
            <w:ins w:id="2" w:author="calvin Bock" w:date="2022-03-27T22:15:00Z">
              <w:r>
                <w:t>Circle tool now has a selection of Circle or Rectangle and you can also set the option to fill</w:t>
              </w:r>
            </w:ins>
            <w:ins w:id="3" w:author="calvin Bock" w:date="2022-03-27T22:16:00Z">
              <w:r>
                <w:t>()</w:t>
              </w:r>
            </w:ins>
            <w:ins w:id="4" w:author="calvin Bock" w:date="2022-03-27T22:15:00Z">
              <w:r>
                <w:t xml:space="preserve"> or </w:t>
              </w:r>
              <w:proofErr w:type="spellStart"/>
              <w:r>
                <w:t>noFill</w:t>
              </w:r>
            </w:ins>
            <w:proofErr w:type="spellEnd"/>
            <w:ins w:id="5" w:author="calvin Bock" w:date="2022-03-27T22:16:00Z">
              <w:r>
                <w:t xml:space="preserve">() based on the selected </w:t>
              </w:r>
              <w:proofErr w:type="spellStart"/>
              <w:r>
                <w:t>colour</w:t>
              </w:r>
              <w:proofErr w:type="spellEnd"/>
              <w:r>
                <w:t>.</w:t>
              </w:r>
            </w:ins>
            <w:ins w:id="6" w:author="calvin Bock" w:date="2022-03-27T22:19:00Z">
              <w:r>
                <w:t xml:space="preserve"> I also used w3 schools to get some more knowledge on updating CSS sliders and buttons. My app has a custom </w:t>
              </w:r>
              <w:proofErr w:type="spellStart"/>
              <w:r>
                <w:t>colour</w:t>
              </w:r>
              <w:proofErr w:type="spellEnd"/>
              <w:r>
                <w:t xml:space="preserve">, </w:t>
              </w:r>
            </w:ins>
            <w:ins w:id="7" w:author="calvin Bock" w:date="2022-03-27T22:20:00Z">
              <w:r>
                <w:t>sliders, buttons withs hover over effects</w:t>
              </w:r>
              <w:r w:rsidR="005A6F49">
                <w:t xml:space="preserve"> and the side bar tools has </w:t>
              </w:r>
              <w:proofErr w:type="spellStart"/>
              <w:r w:rsidR="005A6F49">
                <w:t>a</w:t>
              </w:r>
              <w:proofErr w:type="spellEnd"/>
              <w:r w:rsidR="005A6F49">
                <w:t xml:space="preserve"> over </w:t>
              </w:r>
              <w:proofErr w:type="spellStart"/>
              <w:r w:rsidR="005A6F49">
                <w:t>over</w:t>
              </w:r>
              <w:proofErr w:type="spellEnd"/>
              <w:r w:rsidR="005A6F49">
                <w:t xml:space="preserve"> </w:t>
              </w:r>
              <w:proofErr w:type="spellStart"/>
              <w:r w:rsidR="005A6F49">
                <w:t>colour</w:t>
              </w:r>
              <w:proofErr w:type="spellEnd"/>
              <w:r w:rsidR="005A6F49">
                <w:t>.</w:t>
              </w:r>
            </w:ins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40B144CD" w:rsidR="00DA03AE" w:rsidRDefault="005A6F49">
            <w:ins w:id="8" w:author="calvin Bock" w:date="2022-03-27T22:20:00Z">
              <w:r>
                <w:t>I am still having issues with the Bucket fill tool…I have no quite figured out how to co</w:t>
              </w:r>
            </w:ins>
            <w:ins w:id="9" w:author="calvin Bock" w:date="2022-03-27T22:21:00Z">
              <w:r>
                <w:t xml:space="preserve">mpare the pixels with the new </w:t>
              </w:r>
              <w:proofErr w:type="spellStart"/>
              <w:r>
                <w:t>colour</w:t>
              </w:r>
              <w:proofErr w:type="spellEnd"/>
              <w:r>
                <w:t>. I have seen some Stack overflow articles which I will leverage.</w:t>
              </w:r>
            </w:ins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148BB24E" w:rsidR="00DA03AE" w:rsidRDefault="005A6F49">
            <w:ins w:id="10" w:author="calvin Bock" w:date="2022-03-27T22:21:00Z">
              <w:r>
                <w:t xml:space="preserve">I need to finish bucket fill tool, and then update the Stamp tools to help users see </w:t>
              </w:r>
            </w:ins>
            <w:ins w:id="11" w:author="calvin Bock" w:date="2022-03-27T22:22:00Z">
              <w:r>
                <w:t>how much</w:t>
              </w:r>
            </w:ins>
            <w:ins w:id="12" w:author="calvin Bock" w:date="2022-03-27T22:21:00Z">
              <w:r>
                <w:t xml:space="preserve"> rotation they are using.</w:t>
              </w:r>
            </w:ins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400974D0" w:rsidR="00DA03AE" w:rsidRDefault="005A6F49">
            <w:ins w:id="13" w:author="calvin Bock" w:date="2022-03-27T22:22:00Z">
              <w:r>
                <w:lastRenderedPageBreak/>
                <w:t>Besides the bucket fill tool yes. This is on schedule .</w:t>
              </w:r>
            </w:ins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67A26" w14:textId="77777777" w:rsidR="00B14569" w:rsidRDefault="00B14569">
      <w:r>
        <w:separator/>
      </w:r>
    </w:p>
  </w:endnote>
  <w:endnote w:type="continuationSeparator" w:id="0">
    <w:p w14:paraId="399C4CBE" w14:textId="77777777" w:rsidR="00B14569" w:rsidRDefault="00B1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49707" w14:textId="77777777" w:rsidR="00B14569" w:rsidRDefault="00B14569">
      <w:r>
        <w:separator/>
      </w:r>
    </w:p>
  </w:footnote>
  <w:footnote w:type="continuationSeparator" w:id="0">
    <w:p w14:paraId="47C2823A" w14:textId="77777777" w:rsidR="00B14569" w:rsidRDefault="00B14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lvin Bock">
    <w15:presenceInfo w15:providerId="Windows Live" w15:userId="7a0af0005a3866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E07A7"/>
    <w:rsid w:val="005A6F49"/>
    <w:rsid w:val="00731FE9"/>
    <w:rsid w:val="0074139A"/>
    <w:rsid w:val="00B14569"/>
    <w:rsid w:val="00C0695F"/>
    <w:rsid w:val="00DA03AE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calvin Bock</cp:lastModifiedBy>
  <cp:revision>4</cp:revision>
  <dcterms:created xsi:type="dcterms:W3CDTF">2019-09-13T14:46:00Z</dcterms:created>
  <dcterms:modified xsi:type="dcterms:W3CDTF">2022-03-27T20:22:00Z</dcterms:modified>
</cp:coreProperties>
</file>